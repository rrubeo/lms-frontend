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946A1" w14:textId="45204E94" w:rsidR="00C178C1" w:rsidRDefault="00C16AE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CF8F92" wp14:editId="0369679E">
                <wp:simplePos x="0" y="0"/>
                <wp:positionH relativeFrom="column">
                  <wp:posOffset>3886200</wp:posOffset>
                </wp:positionH>
                <wp:positionV relativeFrom="paragraph">
                  <wp:posOffset>2241550</wp:posOffset>
                </wp:positionV>
                <wp:extent cx="2419350" cy="482600"/>
                <wp:effectExtent l="0" t="0" r="19050" b="12700"/>
                <wp:wrapNone/>
                <wp:docPr id="7" name="Rettangolo con angoli arroton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8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F3FC1" w14:textId="37330901" w:rsidR="00B83B19" w:rsidRPr="00B83B19" w:rsidRDefault="00B83B19" w:rsidP="00B83B1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proofErr w:type="spellStart"/>
                            <w:r w:rsidRPr="00B83B19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0D8A8"/>
                                <w:lang w:val="it-IT"/>
                              </w:rPr>
                              <w:t>WEBApi_Lezioni_da_seguire_x_studente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F8F92" id="Rettangolo con angoli arrotondati 7" o:spid="_x0000_s1026" style="position:absolute;margin-left:306pt;margin-top:176.5pt;width:190.5pt;height:3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7AFF3FC1" w14:textId="37330901" w:rsidR="00B83B19" w:rsidRPr="00B83B19" w:rsidRDefault="00B83B19" w:rsidP="00B83B19">
                      <w:pPr>
                        <w:jc w:val="center"/>
                        <w:rPr>
                          <w:lang w:val="it-IT"/>
                        </w:rPr>
                      </w:pPr>
                      <w:proofErr w:type="spellStart"/>
                      <w:r w:rsidRPr="00B83B19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0D8A8"/>
                          <w:lang w:val="it-IT"/>
                        </w:rPr>
                        <w:t>WEBApi_Lezioni_da_seguire_x_studente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B46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543A2" wp14:editId="3E704AC3">
                <wp:simplePos x="0" y="0"/>
                <wp:positionH relativeFrom="column">
                  <wp:posOffset>3905250</wp:posOffset>
                </wp:positionH>
                <wp:positionV relativeFrom="paragraph">
                  <wp:posOffset>1854200</wp:posOffset>
                </wp:positionV>
                <wp:extent cx="412750" cy="482600"/>
                <wp:effectExtent l="0" t="0" r="82550" b="5080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482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F7C3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" o:spid="_x0000_s1026" type="#_x0000_t32" style="position:absolute;margin-left:307.5pt;margin-top:146pt;width:32.5pt;height:3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" strokecolor="red" strokeweight="1.5pt">
                <v:stroke endarrow="block" joinstyle="miter"/>
              </v:shape>
            </w:pict>
          </mc:Fallback>
        </mc:AlternateContent>
      </w:r>
      <w:r w:rsidR="000E474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E9CAAF" wp14:editId="6BFA2FFC">
                <wp:simplePos x="0" y="0"/>
                <wp:positionH relativeFrom="column">
                  <wp:posOffset>590550</wp:posOffset>
                </wp:positionH>
                <wp:positionV relativeFrom="paragraph">
                  <wp:posOffset>2089150</wp:posOffset>
                </wp:positionV>
                <wp:extent cx="895350" cy="927100"/>
                <wp:effectExtent l="0" t="0" r="76200" b="6350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9271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AB608" id="Connettore 2 6" o:spid="_x0000_s1026" type="#_x0000_t32" style="position:absolute;margin-left:46.5pt;margin-top:164.5pt;width:70.5pt;height:7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" strokecolor="red" strokeweight="1.25pt">
                <v:stroke endarrow="block" joinstyle="miter"/>
              </v:shape>
            </w:pict>
          </mc:Fallback>
        </mc:AlternateContent>
      </w:r>
      <w:r w:rsidR="00C36DF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A3DCA3" wp14:editId="37885D85">
                <wp:simplePos x="0" y="0"/>
                <wp:positionH relativeFrom="column">
                  <wp:posOffset>381000</wp:posOffset>
                </wp:positionH>
                <wp:positionV relativeFrom="paragraph">
                  <wp:posOffset>2451100</wp:posOffset>
                </wp:positionV>
                <wp:extent cx="292100" cy="1758950"/>
                <wp:effectExtent l="0" t="0" r="69850" b="5080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1758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A5101" id="Connettore 2 5" o:spid="_x0000_s1026" type="#_x0000_t32" style="position:absolute;margin-left:30pt;margin-top:193pt;width:23pt;height:13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" strokecolor="red" strokeweight="1.5pt">
                <v:stroke endarrow="block" joinstyle="miter"/>
              </v:shape>
            </w:pict>
          </mc:Fallback>
        </mc:AlternateContent>
      </w:r>
      <w:r w:rsidR="00C36DF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F766A7" wp14:editId="73C8833C">
                <wp:simplePos x="0" y="0"/>
                <wp:positionH relativeFrom="column">
                  <wp:posOffset>3803650</wp:posOffset>
                </wp:positionH>
                <wp:positionV relativeFrom="paragraph">
                  <wp:posOffset>-190500</wp:posOffset>
                </wp:positionV>
                <wp:extent cx="165100" cy="946150"/>
                <wp:effectExtent l="57150" t="0" r="25400" b="6350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946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71C30" id="Connettore 2 4" o:spid="_x0000_s1026" type="#_x0000_t32" style="position:absolute;margin-left:299.5pt;margin-top:-15pt;width:13pt;height:74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" strokecolor="red" strokeweight="1.5pt">
                <v:stroke endarrow="block" joinstyle="miter"/>
              </v:shape>
            </w:pict>
          </mc:Fallback>
        </mc:AlternateContent>
      </w:r>
      <w:r w:rsidR="00C36D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51F38" wp14:editId="661692C1">
                <wp:simplePos x="0" y="0"/>
                <wp:positionH relativeFrom="column">
                  <wp:posOffset>3390900</wp:posOffset>
                </wp:positionH>
                <wp:positionV relativeFrom="paragraph">
                  <wp:posOffset>-311150</wp:posOffset>
                </wp:positionV>
                <wp:extent cx="1885950" cy="304800"/>
                <wp:effectExtent l="0" t="0" r="19050" b="19050"/>
                <wp:wrapNone/>
                <wp:docPr id="3" name="Rettangolo con angoli arroton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C6049" w14:textId="0B08E5D6" w:rsidR="00C36DF7" w:rsidRDefault="00C36DF7" w:rsidP="00C36DF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0D8A8"/>
                              </w:rPr>
                              <w:t>WEBApi_Studente_Materie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651F38" id="Rettangolo con angoli arrotondati 3" o:spid="_x0000_s1027" style="position:absolute;margin-left:267pt;margin-top:-24.5pt;width:148.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2D4C6049" w14:textId="0B08E5D6" w:rsidR="00C36DF7" w:rsidRDefault="00C36DF7" w:rsidP="00C36DF7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0D8A8"/>
                        </w:rPr>
                        <w:t>WEBApi_Studente_Materie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ins w:id="0" w:author="Annalisa Ranalli (EXT)" w:date="2022-04-22T20:02:00Z">
        <w:r w:rsidR="00EB4E3E">
          <w:rPr>
            <w:noProof/>
          </w:rPr>
          <w:drawing>
            <wp:inline distT="0" distB="0" distL="0" distR="0" wp14:anchorId="03D06CF1" wp14:editId="6DF00BC0">
              <wp:extent cx="4959350" cy="2730500"/>
              <wp:effectExtent l="0" t="0" r="0" b="0"/>
              <wp:docPr id="13" name="Immagin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4"/>
                      <a:srcRect l="7367" t="9777" r="11600" b="10902"/>
                      <a:stretch/>
                    </pic:blipFill>
                    <pic:spPr bwMode="auto">
                      <a:xfrm>
                        <a:off x="0" y="0"/>
                        <a:ext cx="4959350" cy="27305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0556F073" w14:textId="000BEB1D" w:rsidR="00C04084" w:rsidRDefault="000E474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C3CD16" wp14:editId="72EC4122">
                <wp:simplePos x="0" y="0"/>
                <wp:positionH relativeFrom="margin">
                  <wp:align>center</wp:align>
                </wp:positionH>
                <wp:positionV relativeFrom="paragraph">
                  <wp:posOffset>100965</wp:posOffset>
                </wp:positionV>
                <wp:extent cx="3727450" cy="692150"/>
                <wp:effectExtent l="0" t="0" r="25400" b="12700"/>
                <wp:wrapNone/>
                <wp:docPr id="2" name="Rettangolo con angoli arrotondat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0" cy="692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C321B" w14:textId="1BF0382D" w:rsidR="000E474E" w:rsidRPr="000E474E" w:rsidRDefault="000E474E" w:rsidP="000E474E">
                            <w:pPr>
                              <w:rPr>
                                <w:lang w:val="it-IT"/>
                              </w:rPr>
                            </w:pPr>
                            <w:proofErr w:type="spellStart"/>
                            <w:r w:rsidRPr="000E474E">
                              <w:rPr>
                                <w:lang w:val="it-IT"/>
                              </w:rPr>
                              <w:t>WEBApi_Studente_Lezioni_Seguite</w:t>
                            </w:r>
                            <w:proofErr w:type="spellEnd"/>
                            <w:r w:rsidRPr="000E474E">
                              <w:rPr>
                                <w:lang w:val="it-IT"/>
                              </w:rPr>
                              <w:t xml:space="preserve"> selezionando s</w:t>
                            </w:r>
                            <w:r>
                              <w:rPr>
                                <w:lang w:val="it-IT"/>
                              </w:rPr>
                              <w:t>olo le prime 3 occorrenze restituite dal servizio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C3CD16" id="Rettangolo con angoli arrotondati 2" o:spid="_x0000_s1028" style="position:absolute;margin-left:0;margin-top:7.95pt;width:293.5pt;height:54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7EFC321B" w14:textId="1BF0382D" w:rsidR="000E474E" w:rsidRPr="000E474E" w:rsidRDefault="000E474E" w:rsidP="000E474E">
                      <w:pPr>
                        <w:rPr>
                          <w:lang w:val="it-IT"/>
                        </w:rPr>
                      </w:pPr>
                      <w:proofErr w:type="spellStart"/>
                      <w:r w:rsidRPr="000E474E">
                        <w:rPr>
                          <w:lang w:val="it-IT"/>
                        </w:rPr>
                        <w:t>WEBApi_Studente_Lezioni_Seguite</w:t>
                      </w:r>
                      <w:proofErr w:type="spellEnd"/>
                      <w:r w:rsidRPr="000E474E">
                        <w:rPr>
                          <w:lang w:val="it-IT"/>
                        </w:rPr>
                        <w:t xml:space="preserve"> selezionando s</w:t>
                      </w:r>
                      <w:r>
                        <w:rPr>
                          <w:lang w:val="it-IT"/>
                        </w:rPr>
                        <w:t>olo le prime 3 occorrenze restituite dal servizio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5506464" w14:textId="200F2505" w:rsidR="00C04084" w:rsidRDefault="00C04084"/>
    <w:p w14:paraId="0814833A" w14:textId="4282F086" w:rsidR="00C04084" w:rsidRDefault="00C04084"/>
    <w:p w14:paraId="5A1DA9AF" w14:textId="38BD8496" w:rsidR="00C04084" w:rsidRDefault="008C25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580D5" wp14:editId="17C3A4BB">
                <wp:simplePos x="0" y="0"/>
                <wp:positionH relativeFrom="margin">
                  <wp:align>left</wp:align>
                </wp:positionH>
                <wp:positionV relativeFrom="paragraph">
                  <wp:posOffset>1726565</wp:posOffset>
                </wp:positionV>
                <wp:extent cx="5378450" cy="622300"/>
                <wp:effectExtent l="0" t="0" r="12700" b="2540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5B7CD" w14:textId="302A2602" w:rsidR="00060BD9" w:rsidRDefault="008C25F0" w:rsidP="008C25F0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0D8A8"/>
                                <w:lang w:val="it-IT"/>
                              </w:rPr>
                            </w:pPr>
                            <w:r w:rsidRPr="008C25F0">
                              <w:rPr>
                                <w:lang w:val="it-IT"/>
                              </w:rPr>
                              <w:t xml:space="preserve">Per estrarre il tutor </w:t>
                            </w:r>
                            <w:proofErr w:type="spellStart"/>
                            <w:r w:rsidRPr="008C25F0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0D8A8"/>
                                <w:lang w:val="it-IT"/>
                              </w:rPr>
                              <w:t>WEBApi_Get_TUtorDocente_x_Studente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0D8A8"/>
                                <w:lang w:val="it-IT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0D8A8"/>
                                <w:lang w:val="it-IT"/>
                              </w:rPr>
                              <w:t>IdRuolo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0D8A8"/>
                                <w:lang w:val="it-IT"/>
                              </w:rPr>
                              <w:t xml:space="preserve">=4 </w:t>
                            </w:r>
                            <w:r w:rsidR="00060BD9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0D8A8"/>
                                <w:lang w:val="it-IT"/>
                              </w:rPr>
                              <w:t xml:space="preserve">Per </w:t>
                            </w:r>
                            <w:proofErr w:type="spellStart"/>
                            <w:r w:rsidR="00060BD9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0D8A8"/>
                                <w:lang w:val="it-IT"/>
                              </w:rPr>
                              <w:t>estarre</w:t>
                            </w:r>
                            <w:proofErr w:type="spellEnd"/>
                            <w:r w:rsidR="00060BD9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0D8A8"/>
                                <w:lang w:val="it-IT"/>
                              </w:rPr>
                              <w:t xml:space="preserve"> i docenti con </w:t>
                            </w:r>
                            <w:proofErr w:type="spellStart"/>
                            <w:r w:rsidR="00060BD9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0D8A8"/>
                                <w:lang w:val="it-IT"/>
                              </w:rPr>
                              <w:t>IdRuolo</w:t>
                            </w:r>
                            <w:proofErr w:type="spellEnd"/>
                            <w:r w:rsidR="00060BD9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0D8A8"/>
                                <w:lang w:val="it-IT"/>
                              </w:rPr>
                              <w:t>=5 l’altro parame</w:t>
                            </w:r>
                            <w:bookmarkStart w:id="1" w:name="_GoBack"/>
                            <w:r w:rsidR="00060BD9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0D8A8"/>
                                <w:lang w:val="it-IT"/>
                              </w:rPr>
                              <w:t xml:space="preserve">tro è </w:t>
                            </w:r>
                            <w:proofErr w:type="gramStart"/>
                            <w:r w:rsidR="00060BD9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0D8A8"/>
                                <w:lang w:val="it-IT"/>
                              </w:rPr>
                              <w:t xml:space="preserve">la </w:t>
                            </w:r>
                            <w:proofErr w:type="spellStart"/>
                            <w:r w:rsidR="00060BD9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0D8A8"/>
                                <w:lang w:val="it-IT"/>
                              </w:rPr>
                              <w:t>user</w:t>
                            </w:r>
                            <w:proofErr w:type="gramEnd"/>
                            <w:r w:rsidR="00060BD9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0D8A8"/>
                                <w:lang w:val="it-IT"/>
                              </w:rPr>
                              <w:t>_name</w:t>
                            </w:r>
                            <w:proofErr w:type="spellEnd"/>
                            <w:r w:rsidR="00060BD9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0D8A8"/>
                                <w:lang w:val="it-IT"/>
                              </w:rPr>
                              <w:t xml:space="preserve"> dello studente</w:t>
                            </w:r>
                          </w:p>
                          <w:p w14:paraId="419AFDE8" w14:textId="77777777" w:rsidR="00060BD9" w:rsidRDefault="00060BD9" w:rsidP="008C25F0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0D8A8"/>
                                <w:lang w:val="it-IT"/>
                              </w:rPr>
                            </w:pPr>
                          </w:p>
                          <w:p w14:paraId="4A8DB14B" w14:textId="6D391301" w:rsidR="008C25F0" w:rsidRPr="008C25F0" w:rsidRDefault="008C25F0" w:rsidP="008C25F0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0D8A8"/>
                                <w:lang w:val="it-IT"/>
                              </w:rPr>
                              <w:t xml:space="preserve"> 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580D5" id="Rettangolo 1" o:spid="_x0000_s1029" style="position:absolute;margin-left:0;margin-top:135.95pt;width:423.5pt;height:4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" fillcolor="white [3201]" strokecolor="#70ad47 [3209]" strokeweight="1pt">
                <v:textbox>
                  <w:txbxContent>
                    <w:p w14:paraId="4515B7CD" w14:textId="302A2602" w:rsidR="00060BD9" w:rsidRDefault="008C25F0" w:rsidP="008C25F0">
                      <w:pPr>
                        <w:jc w:val="center"/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0D8A8"/>
                          <w:lang w:val="it-IT"/>
                        </w:rPr>
                      </w:pPr>
                      <w:r w:rsidRPr="008C25F0">
                        <w:rPr>
                          <w:lang w:val="it-IT"/>
                        </w:rPr>
                        <w:t xml:space="preserve">Per estrarre il tutor </w:t>
                      </w:r>
                      <w:proofErr w:type="spellStart"/>
                      <w:r w:rsidRPr="008C25F0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0D8A8"/>
                          <w:lang w:val="it-IT"/>
                        </w:rPr>
                        <w:t>WEBApi_Get_TUtorDocente_x_Studente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0D8A8"/>
                          <w:lang w:val="it-IT"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0D8A8"/>
                          <w:lang w:val="it-IT"/>
                        </w:rPr>
                        <w:t>IdRuolo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0D8A8"/>
                          <w:lang w:val="it-IT"/>
                        </w:rPr>
                        <w:t xml:space="preserve">=4 </w:t>
                      </w:r>
                      <w:r w:rsidR="00060BD9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0D8A8"/>
                          <w:lang w:val="it-IT"/>
                        </w:rPr>
                        <w:t xml:space="preserve">Per </w:t>
                      </w:r>
                      <w:proofErr w:type="spellStart"/>
                      <w:r w:rsidR="00060BD9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0D8A8"/>
                          <w:lang w:val="it-IT"/>
                        </w:rPr>
                        <w:t>estarre</w:t>
                      </w:r>
                      <w:proofErr w:type="spellEnd"/>
                      <w:r w:rsidR="00060BD9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0D8A8"/>
                          <w:lang w:val="it-IT"/>
                        </w:rPr>
                        <w:t xml:space="preserve"> i docenti con </w:t>
                      </w:r>
                      <w:proofErr w:type="spellStart"/>
                      <w:r w:rsidR="00060BD9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0D8A8"/>
                          <w:lang w:val="it-IT"/>
                        </w:rPr>
                        <w:t>IdRuolo</w:t>
                      </w:r>
                      <w:proofErr w:type="spellEnd"/>
                      <w:r w:rsidR="00060BD9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0D8A8"/>
                          <w:lang w:val="it-IT"/>
                        </w:rPr>
                        <w:t>=5 l’altro parame</w:t>
                      </w:r>
                      <w:bookmarkStart w:id="2" w:name="_GoBack"/>
                      <w:r w:rsidR="00060BD9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0D8A8"/>
                          <w:lang w:val="it-IT"/>
                        </w:rPr>
                        <w:t xml:space="preserve">tro è </w:t>
                      </w:r>
                      <w:proofErr w:type="gramStart"/>
                      <w:r w:rsidR="00060BD9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0D8A8"/>
                          <w:lang w:val="it-IT"/>
                        </w:rPr>
                        <w:t xml:space="preserve">la </w:t>
                      </w:r>
                      <w:proofErr w:type="spellStart"/>
                      <w:r w:rsidR="00060BD9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0D8A8"/>
                          <w:lang w:val="it-IT"/>
                        </w:rPr>
                        <w:t>user</w:t>
                      </w:r>
                      <w:proofErr w:type="gramEnd"/>
                      <w:r w:rsidR="00060BD9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0D8A8"/>
                          <w:lang w:val="it-IT"/>
                        </w:rPr>
                        <w:t>_name</w:t>
                      </w:r>
                      <w:proofErr w:type="spellEnd"/>
                      <w:r w:rsidR="00060BD9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0D8A8"/>
                          <w:lang w:val="it-IT"/>
                        </w:rPr>
                        <w:t xml:space="preserve"> dello studente</w:t>
                      </w:r>
                    </w:p>
                    <w:p w14:paraId="419AFDE8" w14:textId="77777777" w:rsidR="00060BD9" w:rsidRDefault="00060BD9" w:rsidP="008C25F0">
                      <w:pPr>
                        <w:jc w:val="center"/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0D8A8"/>
                          <w:lang w:val="it-IT"/>
                        </w:rPr>
                      </w:pPr>
                    </w:p>
                    <w:p w14:paraId="4A8DB14B" w14:textId="6D391301" w:rsidR="008C25F0" w:rsidRPr="008C25F0" w:rsidRDefault="008C25F0" w:rsidP="008C25F0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0D8A8"/>
                          <w:lang w:val="it-IT"/>
                        </w:rPr>
                        <w:t xml:space="preserve"> </w:t>
                      </w:r>
                      <w:bookmarkEnd w:id="2"/>
                    </w:p>
                  </w:txbxContent>
                </v:textbox>
                <w10:wrap anchorx="margin"/>
              </v:rect>
            </w:pict>
          </mc:Fallback>
        </mc:AlternateContent>
      </w:r>
      <w:r w:rsidR="00C04084">
        <w:rPr>
          <w:noProof/>
        </w:rPr>
        <w:drawing>
          <wp:inline distT="0" distB="0" distL="0" distR="0" wp14:anchorId="0420C152" wp14:editId="77A518EA">
            <wp:extent cx="5168900" cy="2616200"/>
            <wp:effectExtent l="0" t="0" r="0" b="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678" t="10330" r="7865" b="13669"/>
                    <a:stretch/>
                  </pic:blipFill>
                  <pic:spPr bwMode="auto">
                    <a:xfrm>
                      <a:off x="0" y="0"/>
                      <a:ext cx="5168900" cy="261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40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nalisa Ranalli (EXT)">
    <w15:presenceInfo w15:providerId="AD" w15:userId="S-1-5-21-952579706-1486434273-703319253-10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FE"/>
    <w:rsid w:val="00060BD9"/>
    <w:rsid w:val="000E474E"/>
    <w:rsid w:val="007507F9"/>
    <w:rsid w:val="008660FE"/>
    <w:rsid w:val="008C25F0"/>
    <w:rsid w:val="00B83B19"/>
    <w:rsid w:val="00C04084"/>
    <w:rsid w:val="00C16AE1"/>
    <w:rsid w:val="00C178C1"/>
    <w:rsid w:val="00C36DF7"/>
    <w:rsid w:val="00E06785"/>
    <w:rsid w:val="00E7688F"/>
    <w:rsid w:val="00EB46C2"/>
    <w:rsid w:val="00EB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4F1F0"/>
  <w15:chartTrackingRefBased/>
  <w15:docId w15:val="{32A78596-5634-49A5-9D22-C6603AB7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Annalisa Ranalli (EXT)</dc:creator>
  <cp:keywords/>
  <dc:description/>
  <cp:lastModifiedBy>Annalisa Ranalli (EXT)</cp:lastModifiedBy>
  <cp:revision>4</cp:revision>
  <dcterms:created xsi:type="dcterms:W3CDTF">2022-06-16T20:50:00Z</dcterms:created>
  <dcterms:modified xsi:type="dcterms:W3CDTF">2022-06-21T23:19:00Z</dcterms:modified>
</cp:coreProperties>
</file>